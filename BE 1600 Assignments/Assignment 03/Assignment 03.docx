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</w:pP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print(L[0])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print(L[-1])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print(L[1:4])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print(L[:3])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print(L[-2:])</w:t>
      </w:r>
    </w:p>
    <w:p>
      <w:pPr>
        <w:pStyle w:val="List Paragraph"/>
        <w:numPr>
          <w:ilvl w:val="1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L2 = L[:]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print(L[::-1])</w:t>
      </w:r>
    </w:p>
    <w:p>
      <w:pPr>
        <w:pStyle w:val="List Paragraph"/>
        <w:numPr>
          <w:ilvl w:val="0"/>
          <w:numId w:val="2"/>
        </w:numPr>
        <w:bidi w:val="0"/>
      </w:pP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L1.append(0)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L1 = L1[0:2]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L1 = L1 + L2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L1.sort()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L1.insert(2,11)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L1</w:t>
      </w:r>
      <w:r>
        <w:rPr>
          <w:rtl w:val="0"/>
          <w:lang w:val="en-US"/>
        </w:rPr>
        <w:t>.remove(3)</w:t>
      </w:r>
      <w:del w:id="0" w:date="2021-11-06T23:56:21Z" w:author="Tyler C">
        <w:r>
          <w:rPr>
            <w:rtl w:val="0"/>
            <w:lang w:val="en-US"/>
          </w:rPr>
          <w:delText xml:space="preserve"> = L1[0:1] + L1[2:]</w:delText>
        </w:r>
      </w:del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L1.reverse()</w:t>
      </w:r>
    </w:p>
    <w:p>
      <w:pPr>
        <w:pStyle w:val="List Paragraph"/>
        <w:numPr>
          <w:ilvl w:val="0"/>
          <w:numId w:val="2"/>
        </w:numPr>
        <w:bidi w:val="0"/>
      </w:pPr>
    </w:p>
    <w:p>
      <w:pPr>
        <w:pStyle w:val="List Paragraph"/>
        <w:numPr>
          <w:ilvl w:val="1"/>
          <w:numId w:val="2"/>
        </w:numPr>
        <w:bidi w:val="0"/>
      </w:pPr>
    </w:p>
    <w:p>
      <w:pPr>
        <w:pStyle w:val="Body"/>
        <w:ind w:left="720" w:firstLine="720"/>
      </w:pPr>
      <w:r>
        <w:rPr>
          <w:rtl w:val="0"/>
          <w:lang w:val="pt-PT"/>
        </w:rPr>
        <w:t>(a) [1,2]</w:t>
      </w:r>
    </w:p>
    <w:p>
      <w:pPr>
        <w:pStyle w:val="Body"/>
        <w:ind w:left="720" w:firstLine="720"/>
      </w:pPr>
      <w:r>
        <w:rPr>
          <w:rtl w:val="0"/>
          <w:lang w:val="pt-PT"/>
        </w:rPr>
        <w:t>(b) list1 = [1,2,99]</w:t>
      </w:r>
    </w:p>
    <w:p>
      <w:pPr>
        <w:pStyle w:val="Body"/>
        <w:ind w:left="720" w:firstLine="0"/>
      </w:pPr>
      <w:r>
        <w:rPr>
          <w:rtl w:val="0"/>
        </w:rPr>
        <w:t xml:space="preserve">      </w:t>
      </w:r>
      <w:r>
        <w:rPr>
          <w:rtl w:val="0"/>
          <w:lang w:val="en-US"/>
        </w:rPr>
        <w:tab/>
        <w:t xml:space="preserve">      </w:t>
      </w:r>
      <w:r>
        <w:rPr>
          <w:rtl w:val="0"/>
          <w:lang w:val="en-US"/>
        </w:rPr>
        <w:t>list2 = list1</w:t>
      </w:r>
    </w:p>
    <w:p>
      <w:pPr>
        <w:pStyle w:val="Body"/>
        <w:ind w:left="720" w:firstLine="0"/>
      </w:pPr>
      <w:r>
        <w:rPr>
          <w:rtl w:val="0"/>
        </w:rPr>
        <w:t xml:space="preserve">   </w:t>
      </w:r>
      <w:r>
        <w:rPr>
          <w:rtl w:val="0"/>
          <w:lang w:val="en-US"/>
        </w:rPr>
        <w:tab/>
        <w:t xml:space="preserve">   </w:t>
      </w:r>
      <w:r>
        <w:rPr>
          <w:rtl w:val="0"/>
        </w:rPr>
        <w:t xml:space="preserve"> </w:t>
      </w:r>
      <w:r>
        <w:rPr>
          <w:outline w:val="0"/>
          <w:color w:val="ed7d31"/>
          <w:rtl w:val="0"/>
          <w14:textFill>
            <w14:solidFill>
              <w14:srgbClr w14:val="ED7D31"/>
            </w14:solidFill>
          </w14:textFill>
        </w:rPr>
        <w:t xml:space="preserve">  list3 = list1[0:]</w:t>
      </w:r>
      <w:r>
        <w:rPr>
          <w:outline w:val="0"/>
          <w:color w:val="ed7d31"/>
          <w14:textFill>
            <w14:solidFill>
              <w14:srgbClr w14:val="ED7D31"/>
            </w14:solidFill>
          </w14:textFill>
        </w:rPr>
        <w:tab/>
      </w:r>
    </w:p>
    <w:p>
      <w:pPr>
        <w:pStyle w:val="Body"/>
        <w:ind w:left="720" w:firstLine="0"/>
      </w:pPr>
      <w:r>
        <w:rPr>
          <w:rtl w:val="0"/>
        </w:rPr>
        <w:t xml:space="preserve">  </w:t>
      </w:r>
      <w:r>
        <w:rPr>
          <w:rtl w:val="0"/>
          <w:lang w:val="en-US"/>
        </w:rPr>
        <w:tab/>
        <w:t xml:space="preserve">  </w:t>
      </w:r>
      <w:r>
        <w:rPr>
          <w:rtl w:val="0"/>
          <w:lang w:val="en-US"/>
        </w:rPr>
        <w:t xml:space="preserve">    list1 = list1.remove(1)</w:t>
      </w:r>
    </w:p>
    <w:p>
      <w:pPr>
        <w:pStyle w:val="Body"/>
        <w:ind w:left="720" w:firstLine="0"/>
      </w:pPr>
      <w:r>
        <w:rPr>
          <w:rtl w:val="0"/>
        </w:rPr>
        <w:t xml:space="preserve">                    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print(list3)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10</w:t>
        <w:tab/>
      </w:r>
    </w:p>
    <w:p>
      <w:pPr>
        <w:pStyle w:val="List Paragraph"/>
        <w:numPr>
          <w:ilvl w:val="1"/>
          <w:numId w:val="2"/>
        </w:numPr>
        <w:bidi w:val="0"/>
      </w:pPr>
    </w:p>
    <w:p>
      <w:pPr>
        <w:pStyle w:val="Body"/>
        <w:ind w:left="1620" w:firstLine="0"/>
      </w:pPr>
      <w:r>
        <w:rPr>
          <w:rtl w:val="0"/>
        </w:rPr>
        <w:t>(a) 3</w:t>
      </w:r>
    </w:p>
    <w:p>
      <w:pPr>
        <w:pStyle w:val="Body"/>
        <w:ind w:left="1620" w:firstLine="0"/>
      </w:pPr>
      <w:r>
        <w:rPr>
          <w:rtl w:val="0"/>
          <w:lang w:val="pt-PT"/>
        </w:rPr>
        <w:t>(b) [1,2,3,4,5]</w:t>
      </w:r>
    </w:p>
    <w:p>
      <w:pPr>
        <w:pStyle w:val="List Paragraph"/>
        <w:numPr>
          <w:ilvl w:val="0"/>
          <w:numId w:val="2"/>
        </w:numPr>
        <w:bidi w:val="0"/>
      </w:pP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d = {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:1 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:2 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:3}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d = {}</w:t>
        <w:tab/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if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James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in dct.keys():</w:t>
      </w:r>
    </w:p>
    <w:p>
      <w:pPr>
        <w:pStyle w:val="Body"/>
        <w:ind w:left="1440" w:firstLine="0"/>
      </w:pPr>
      <w:r>
        <w:tab/>
      </w:r>
      <w:r>
        <w:rPr>
          <w:rtl w:val="0"/>
        </w:rPr>
        <w:t>print(dct.get(</w:t>
      </w:r>
      <w:r>
        <w:rPr>
          <w:rtl w:val="1"/>
        </w:rPr>
        <w:t>‘</w:t>
      </w:r>
      <w:r>
        <w:rPr>
          <w:rtl w:val="0"/>
        </w:rPr>
        <w:t>James</w:t>
      </w:r>
      <w:r>
        <w:rPr>
          <w:rtl w:val="1"/>
        </w:rPr>
        <w:t>’</w:t>
      </w:r>
      <w:r>
        <w:rPr>
          <w:rtl w:val="0"/>
        </w:rPr>
        <w:t>))</w:t>
      </w:r>
    </w:p>
    <w:p>
      <w:pPr>
        <w:pStyle w:val="Body"/>
        <w:ind w:left="1440" w:firstLine="0"/>
      </w:pPr>
      <w:r>
        <w:rPr>
          <w:rtl w:val="0"/>
          <w:lang w:val="da-DK"/>
        </w:rPr>
        <w:t>else:</w:t>
      </w:r>
    </w:p>
    <w:p>
      <w:pPr>
        <w:pStyle w:val="Body"/>
        <w:ind w:left="720" w:firstLine="0"/>
      </w:pPr>
      <w:r>
        <w:tab/>
        <w:tab/>
      </w:r>
      <w:r>
        <w:rPr>
          <w:rtl w:val="0"/>
        </w:rPr>
        <w:t>print(dct.get(</w:t>
      </w:r>
      <w:r>
        <w:rPr>
          <w:rtl w:val="1"/>
        </w:rPr>
        <w:t>‘</w:t>
      </w:r>
      <w:r>
        <w:rPr>
          <w:rtl w:val="0"/>
        </w:rPr>
        <w:t>James</w:t>
      </w:r>
      <w:r>
        <w:rPr>
          <w:rtl w:val="1"/>
        </w:rPr>
        <w:t>’</w:t>
      </w:r>
      <w:r>
        <w:rPr>
          <w:rtl w:val="0"/>
        </w:rPr>
        <w:t>,</w:t>
      </w:r>
      <w:r>
        <w:rPr>
          <w:rtl w:val="1"/>
        </w:rPr>
        <w:t>’</w:t>
      </w:r>
      <w:r>
        <w:rPr>
          <w:rtl w:val="0"/>
          <w:lang w:val="en-US"/>
        </w:rPr>
        <w:t>James is not in d</w:t>
      </w:r>
      <w:r>
        <w:rPr>
          <w:rtl w:val="1"/>
        </w:rPr>
        <w:t>’</w:t>
      </w:r>
      <w:r>
        <w:rPr>
          <w:rtl w:val="0"/>
        </w:rPr>
        <w:t>))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if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Jim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in dct.keys():</w:t>
      </w:r>
    </w:p>
    <w:p>
      <w:pPr>
        <w:pStyle w:val="Body"/>
        <w:ind w:left="1440" w:firstLine="720"/>
      </w:pPr>
      <w:r>
        <w:rPr>
          <w:rtl w:val="0"/>
          <w:lang w:val="es-ES_tradnl"/>
        </w:rPr>
        <w:t>del dct[</w:t>
      </w:r>
      <w:r>
        <w:rPr>
          <w:rtl w:val="1"/>
        </w:rPr>
        <w:t>‘</w:t>
      </w:r>
      <w:r>
        <w:rPr>
          <w:rtl w:val="0"/>
        </w:rPr>
        <w:t>James</w:t>
      </w:r>
      <w:r>
        <w:rPr>
          <w:rtl w:val="1"/>
        </w:rPr>
        <w:t>’</w:t>
      </w:r>
      <w:r>
        <w:rPr>
          <w:rtl w:val="0"/>
          <w:lang w:val="pt-PT"/>
        </w:rPr>
        <w:t xml:space="preserve">] </w:t>
      </w:r>
    </w:p>
    <w:p>
      <w:pPr>
        <w:pStyle w:val="List Paragraph"/>
        <w:numPr>
          <w:ilvl w:val="0"/>
          <w:numId w:val="2"/>
        </w:numPr>
        <w:bidi w:val="0"/>
      </w:pP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2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1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Not found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222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stuff = {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aaa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:111,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bbb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:222,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ccc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:333}</w:t>
      </w:r>
    </w:p>
    <w:p>
      <w:pPr>
        <w:pStyle w:val="List Paragraph"/>
        <w:bidi w:val="0"/>
      </w:pPr>
      <w:r>
        <w:tab/>
        <w:tab/>
      </w:r>
      <w:r>
        <w:rPr>
          <w:rtl w:val="0"/>
        </w:rPr>
        <w:t xml:space="preserve">del </w:t>
      </w:r>
      <w:r>
        <w:rPr>
          <w:rtl w:val="0"/>
        </w:rPr>
        <w:t>stuff</w:t>
      </w:r>
      <w:r>
        <w:rPr>
          <w:rtl w:val="0"/>
        </w:rPr>
        <w:t>[</w:t>
      </w:r>
      <w:r>
        <w:rPr>
          <w:rtl w:val="0"/>
        </w:rPr>
        <w:t>‘</w:t>
      </w:r>
      <w:r>
        <w:rPr>
          <w:rtl w:val="0"/>
        </w:rPr>
        <w:t>aaa</w:t>
      </w:r>
      <w:r>
        <w:rPr>
          <w:rtl w:val="0"/>
        </w:rPr>
        <w:t>’</w:t>
      </w:r>
      <w:r>
        <w:rPr>
          <w:rtl w:val="0"/>
        </w:rPr>
        <w:t>]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len(</w:t>
      </w:r>
      <w:r>
        <w:rPr>
          <w:rtl w:val="0"/>
          <w:lang w:val="en-US"/>
        </w:rPr>
        <w:t>stuff</w:t>
      </w:r>
      <w:r>
        <w:rPr>
          <w:rtl w:val="0"/>
          <w:lang w:val="en-US"/>
        </w:rPr>
        <w:t>)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[</w:t>
      </w:r>
      <w:r>
        <w:rPr>
          <w:rtl w:val="0"/>
          <w:lang w:val="en-US"/>
        </w:rPr>
        <w:t>4,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5</w:t>
      </w:r>
      <w:r>
        <w:rPr>
          <w:rtl w:val="0"/>
          <w:lang w:val="en-US"/>
        </w:rPr>
        <w:t>]</w:t>
      </w:r>
    </w:p>
    <w:p>
      <w:pPr>
        <w:pStyle w:val="List Paragraph"/>
        <w:numPr>
          <w:ilvl w:val="1"/>
          <w:numId w:val="2"/>
        </w:numPr>
        <w:bidi w:val="0"/>
      </w:pPr>
      <w:r>
        <w:rPr>
          <w:rtl w:val="0"/>
          <w:lang w:val="en-US"/>
        </w:rPr>
        <w:t>1</w:t>
      </w:r>
    </w:p>
    <w:p>
      <w:pPr>
        <w:pStyle w:val="List Paragraph"/>
        <w:bidi w:val="0"/>
      </w:pPr>
      <w:r>
        <w:rPr>
          <w:rtl w:val="0"/>
        </w:rPr>
        <w:tab/>
        <w:tab/>
        <w:t>2</w:t>
      </w:r>
    </w:p>
    <w:p>
      <w:pPr>
        <w:pStyle w:val="List Paragraph"/>
        <w:bidi w:val="0"/>
      </w:pPr>
      <w:r>
        <w:rPr>
          <w:rtl w:val="0"/>
        </w:rPr>
        <w:tab/>
        <w:tab/>
        <w:t>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